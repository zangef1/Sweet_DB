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2701" w:tblpY="316"/>
        <w:tblOverlap w:val="never"/>
        <w:tblW w:w="5400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05"/>
        <w:gridCol w:w="1038"/>
        <w:gridCol w:w="983"/>
        <w:gridCol w:w="887"/>
        <w:gridCol w:w="887"/>
      </w:tblGrid>
      <w:tr w:rsidR="00D41021" w:rsidRPr="007E62D1" w14:paraId="1FC52961" w14:textId="77777777" w:rsidTr="00D41021">
        <w:trPr>
          <w:trHeight w:val="530"/>
        </w:trPr>
        <w:tc>
          <w:tcPr>
            <w:tcW w:w="16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933C54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7E2A60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hT1R2-VFTM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2C5FC4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hT1R3-VFTM</w:t>
            </w:r>
          </w:p>
        </w:tc>
        <w:tc>
          <w:tcPr>
            <w:tcW w:w="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62D98F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hT1R2-TMD</w:t>
            </w:r>
          </w:p>
        </w:tc>
        <w:tc>
          <w:tcPr>
            <w:tcW w:w="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4150C9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hT1R3-TMD</w:t>
            </w:r>
          </w:p>
        </w:tc>
      </w:tr>
      <w:tr w:rsidR="00D41021" w:rsidRPr="007E62D1" w14:paraId="3923ABAC" w14:textId="77777777" w:rsidTr="00D41021">
        <w:trPr>
          <w:trHeight w:val="222"/>
        </w:trPr>
        <w:tc>
          <w:tcPr>
            <w:tcW w:w="1605" w:type="dxa"/>
            <w:tcBorders>
              <w:top w:val="single" w:sz="12" w:space="0" w:color="auto"/>
            </w:tcBorders>
            <w:vAlign w:val="center"/>
          </w:tcPr>
          <w:p w14:paraId="69D1398A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D-Tryp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1A995207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vAlign w:val="center"/>
          </w:tcPr>
          <w:p w14:paraId="06ECA9C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12" w:space="0" w:color="auto"/>
            </w:tcBorders>
            <w:vAlign w:val="center"/>
          </w:tcPr>
          <w:p w14:paraId="403A7CA8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12" w:space="0" w:color="auto"/>
            </w:tcBorders>
            <w:vAlign w:val="center"/>
          </w:tcPr>
          <w:p w14:paraId="1ECCFD71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62D8C495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287DB43C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Aspartame</w:t>
            </w:r>
          </w:p>
        </w:tc>
        <w:tc>
          <w:tcPr>
            <w:tcW w:w="1038" w:type="dxa"/>
            <w:vAlign w:val="center"/>
          </w:tcPr>
          <w:p w14:paraId="797837F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983" w:type="dxa"/>
            <w:vAlign w:val="center"/>
          </w:tcPr>
          <w:p w14:paraId="1407D43A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0B65724A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4DDE43B8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54E05630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30FA60B2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Neotame</w:t>
            </w:r>
          </w:p>
        </w:tc>
        <w:tc>
          <w:tcPr>
            <w:tcW w:w="1038" w:type="dxa"/>
            <w:vAlign w:val="center"/>
          </w:tcPr>
          <w:p w14:paraId="105C5AF8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983" w:type="dxa"/>
            <w:vAlign w:val="center"/>
          </w:tcPr>
          <w:p w14:paraId="421A887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0EF1920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647AC4E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468D1DAC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3D5756D7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Cyclamate</w:t>
            </w:r>
          </w:p>
        </w:tc>
        <w:tc>
          <w:tcPr>
            <w:tcW w:w="1038" w:type="dxa"/>
            <w:vAlign w:val="center"/>
          </w:tcPr>
          <w:p w14:paraId="5AAB430E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77385ED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489AD6B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772AF88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+</w:t>
            </w:r>
          </w:p>
        </w:tc>
      </w:tr>
      <w:tr w:rsidR="00D41021" w:rsidRPr="007E62D1" w14:paraId="1409AAF7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2EB82607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NHDC</w:t>
            </w:r>
          </w:p>
        </w:tc>
        <w:tc>
          <w:tcPr>
            <w:tcW w:w="1038" w:type="dxa"/>
            <w:vAlign w:val="center"/>
          </w:tcPr>
          <w:p w14:paraId="6997AC83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7AC212D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025A194E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55896C3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+</w:t>
            </w:r>
          </w:p>
        </w:tc>
      </w:tr>
      <w:tr w:rsidR="00D41021" w:rsidRPr="007E62D1" w14:paraId="12D807AB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51F0918F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SWT819</w:t>
            </w:r>
          </w:p>
        </w:tc>
        <w:tc>
          <w:tcPr>
            <w:tcW w:w="1038" w:type="dxa"/>
            <w:vAlign w:val="center"/>
          </w:tcPr>
          <w:p w14:paraId="150CEDE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3" w:type="dxa"/>
            <w:vAlign w:val="center"/>
          </w:tcPr>
          <w:p w14:paraId="2C0F46F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6121D388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</w:p>
        </w:tc>
        <w:tc>
          <w:tcPr>
            <w:tcW w:w="887" w:type="dxa"/>
            <w:vAlign w:val="center"/>
          </w:tcPr>
          <w:p w14:paraId="69BD00E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72CB731F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04AAE0A0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Alitame</w:t>
            </w:r>
          </w:p>
        </w:tc>
        <w:tc>
          <w:tcPr>
            <w:tcW w:w="1038" w:type="dxa"/>
            <w:vAlign w:val="center"/>
          </w:tcPr>
          <w:p w14:paraId="2A7801C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58E8730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6892921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59FA4F9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72FA1A76" w14:textId="77777777" w:rsidTr="00D41021">
        <w:trPr>
          <w:trHeight w:val="444"/>
        </w:trPr>
        <w:tc>
          <w:tcPr>
            <w:tcW w:w="1605" w:type="dxa"/>
            <w:vAlign w:val="center"/>
          </w:tcPr>
          <w:p w14:paraId="020C595D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Super Aspartame</w:t>
            </w:r>
          </w:p>
        </w:tc>
        <w:tc>
          <w:tcPr>
            <w:tcW w:w="1038" w:type="dxa"/>
            <w:vAlign w:val="center"/>
          </w:tcPr>
          <w:p w14:paraId="2ECCE3E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054F173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4639853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27B8AE0E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05EAE128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7FD616BA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SC45647</w:t>
            </w:r>
          </w:p>
        </w:tc>
        <w:tc>
          <w:tcPr>
            <w:tcW w:w="1038" w:type="dxa"/>
            <w:vAlign w:val="center"/>
          </w:tcPr>
          <w:p w14:paraId="5332D32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5FDA990A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602DFEB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5F922D9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61F3A0A6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1ECC67F7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 w:rsidRPr="007E62D1">
              <w:rPr>
                <w:sz w:val="20"/>
                <w:szCs w:val="20"/>
              </w:rPr>
              <w:t>Cyanosuosan</w:t>
            </w:r>
            <w:proofErr w:type="spellEnd"/>
          </w:p>
        </w:tc>
        <w:tc>
          <w:tcPr>
            <w:tcW w:w="1038" w:type="dxa"/>
            <w:vAlign w:val="center"/>
          </w:tcPr>
          <w:p w14:paraId="22BD3D8F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50EF4DB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07858395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2815A8A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3A5C88D1" w14:textId="77777777" w:rsidTr="00D41021">
        <w:trPr>
          <w:trHeight w:val="237"/>
        </w:trPr>
        <w:tc>
          <w:tcPr>
            <w:tcW w:w="1605" w:type="dxa"/>
            <w:vAlign w:val="center"/>
          </w:tcPr>
          <w:p w14:paraId="5A66F0EC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Sucrose</w:t>
            </w:r>
          </w:p>
        </w:tc>
        <w:tc>
          <w:tcPr>
            <w:tcW w:w="1038" w:type="dxa"/>
            <w:vAlign w:val="center"/>
          </w:tcPr>
          <w:p w14:paraId="3A3567C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2DDBE3B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887" w:type="dxa"/>
            <w:vAlign w:val="center"/>
          </w:tcPr>
          <w:p w14:paraId="67BAA3F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7E310A13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0889DFF7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0AF994F8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Sucralose</w:t>
            </w:r>
          </w:p>
        </w:tc>
        <w:tc>
          <w:tcPr>
            <w:tcW w:w="1038" w:type="dxa"/>
            <w:vAlign w:val="center"/>
          </w:tcPr>
          <w:p w14:paraId="23D495CF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2D83E40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887" w:type="dxa"/>
            <w:vAlign w:val="center"/>
          </w:tcPr>
          <w:p w14:paraId="37CF41AC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2517439F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1021" w:rsidRPr="007E62D1" w14:paraId="26698FC2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2C61B8DC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Saccharin</w:t>
            </w:r>
          </w:p>
        </w:tc>
        <w:tc>
          <w:tcPr>
            <w:tcW w:w="1038" w:type="dxa"/>
            <w:vAlign w:val="center"/>
          </w:tcPr>
          <w:p w14:paraId="3BFD9741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0AA06F75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887" w:type="dxa"/>
            <w:vAlign w:val="center"/>
          </w:tcPr>
          <w:p w14:paraId="47E0A2FC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0FD9825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</w:tr>
      <w:tr w:rsidR="00D41021" w:rsidRPr="007E62D1" w14:paraId="0C558E32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3ABCC4A4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 w:rsidRPr="007E62D1">
              <w:rPr>
                <w:sz w:val="20"/>
                <w:szCs w:val="20"/>
              </w:rPr>
              <w:t>AceK</w:t>
            </w:r>
            <w:proofErr w:type="spellEnd"/>
          </w:p>
        </w:tc>
        <w:tc>
          <w:tcPr>
            <w:tcW w:w="1038" w:type="dxa"/>
            <w:vAlign w:val="center"/>
          </w:tcPr>
          <w:p w14:paraId="76D0A62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83" w:type="dxa"/>
            <w:vAlign w:val="center"/>
          </w:tcPr>
          <w:p w14:paraId="3D826F65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887" w:type="dxa"/>
            <w:vAlign w:val="center"/>
          </w:tcPr>
          <w:p w14:paraId="4FF8581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05579757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?</w:t>
            </w:r>
          </w:p>
        </w:tc>
      </w:tr>
      <w:tr w:rsidR="00D41021" w:rsidRPr="007E62D1" w14:paraId="33F5DDE9" w14:textId="77777777" w:rsidTr="00D41021">
        <w:trPr>
          <w:trHeight w:val="444"/>
        </w:trPr>
        <w:tc>
          <w:tcPr>
            <w:tcW w:w="1605" w:type="dxa"/>
            <w:vAlign w:val="center"/>
          </w:tcPr>
          <w:p w14:paraId="493CC05F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 w:rsidRPr="007E62D1">
              <w:rPr>
                <w:sz w:val="20"/>
                <w:szCs w:val="20"/>
              </w:rPr>
              <w:t>Guanidineacetic</w:t>
            </w:r>
            <w:proofErr w:type="spellEnd"/>
            <w:r w:rsidRPr="007E62D1">
              <w:rPr>
                <w:sz w:val="20"/>
                <w:szCs w:val="20"/>
              </w:rPr>
              <w:t xml:space="preserve"> </w:t>
            </w:r>
            <w:r w:rsidRPr="007E62D1">
              <w:rPr>
                <w:bCs/>
                <w:sz w:val="20"/>
                <w:szCs w:val="20"/>
              </w:rPr>
              <w:t>acid</w:t>
            </w:r>
          </w:p>
        </w:tc>
        <w:tc>
          <w:tcPr>
            <w:tcW w:w="1038" w:type="dxa"/>
            <w:vAlign w:val="center"/>
          </w:tcPr>
          <w:p w14:paraId="3AACDCCC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149F414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3C96DE23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02D4ACC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3D2970F8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7A4EF847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P-4000</w:t>
            </w:r>
          </w:p>
        </w:tc>
        <w:tc>
          <w:tcPr>
            <w:tcW w:w="1038" w:type="dxa"/>
            <w:vAlign w:val="center"/>
          </w:tcPr>
          <w:p w14:paraId="4297BB5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51FA189F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028F71D1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540E218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599277CD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79DFAFA9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bCs/>
                <w:sz w:val="20"/>
                <w:szCs w:val="20"/>
              </w:rPr>
              <w:t>Perillartine</w:t>
            </w:r>
          </w:p>
        </w:tc>
        <w:tc>
          <w:tcPr>
            <w:tcW w:w="1038" w:type="dxa"/>
            <w:vAlign w:val="center"/>
          </w:tcPr>
          <w:p w14:paraId="1562D0DF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0AF3B2D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42207B95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7331D3A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196C991A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630AD94C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CMB</w:t>
            </w:r>
          </w:p>
        </w:tc>
        <w:tc>
          <w:tcPr>
            <w:tcW w:w="1038" w:type="dxa"/>
            <w:vAlign w:val="center"/>
          </w:tcPr>
          <w:p w14:paraId="323F330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3D95FF31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3E6BDE9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4B47B80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1C8D42C1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763A2DC5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 w:rsidRPr="007E62D1">
              <w:rPr>
                <w:sz w:val="20"/>
                <w:szCs w:val="20"/>
              </w:rPr>
              <w:t>Mogroside</w:t>
            </w:r>
            <w:proofErr w:type="spellEnd"/>
            <w:r w:rsidRPr="007E62D1">
              <w:rPr>
                <w:sz w:val="20"/>
                <w:szCs w:val="20"/>
              </w:rPr>
              <w:t xml:space="preserve"> V</w:t>
            </w:r>
          </w:p>
        </w:tc>
        <w:tc>
          <w:tcPr>
            <w:tcW w:w="1038" w:type="dxa"/>
            <w:vAlign w:val="center"/>
          </w:tcPr>
          <w:p w14:paraId="30FAC8A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1FF10364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7C1BE0C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548C11A1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7F2B282E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7246A3DA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Dulcin</w:t>
            </w:r>
          </w:p>
        </w:tc>
        <w:tc>
          <w:tcPr>
            <w:tcW w:w="1038" w:type="dxa"/>
            <w:vAlign w:val="center"/>
          </w:tcPr>
          <w:p w14:paraId="1B08D5D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3CFF4A87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28DAFF33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747D1F6A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06160745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35B16486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 w:rsidRPr="007E62D1">
              <w:rPr>
                <w:sz w:val="20"/>
                <w:szCs w:val="20"/>
              </w:rPr>
              <w:t>Rebaudioside</w:t>
            </w:r>
            <w:proofErr w:type="spellEnd"/>
            <w:r w:rsidRPr="007E62D1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038" w:type="dxa"/>
            <w:vAlign w:val="center"/>
          </w:tcPr>
          <w:p w14:paraId="716A2D3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11565EB8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397C7F8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7834365A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4C7E2325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16219D30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7E62D1">
              <w:rPr>
                <w:sz w:val="20"/>
                <w:szCs w:val="20"/>
              </w:rPr>
              <w:t>tevioside</w:t>
            </w:r>
            <w:proofErr w:type="spellEnd"/>
          </w:p>
        </w:tc>
        <w:tc>
          <w:tcPr>
            <w:tcW w:w="1038" w:type="dxa"/>
            <w:vAlign w:val="center"/>
          </w:tcPr>
          <w:p w14:paraId="2297F9F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</w:p>
        </w:tc>
        <w:tc>
          <w:tcPr>
            <w:tcW w:w="983" w:type="dxa"/>
            <w:vAlign w:val="center"/>
          </w:tcPr>
          <w:p w14:paraId="3B5DC6DC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17A2B40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57E021D1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624A61B1" w14:textId="77777777" w:rsidTr="00D41021">
        <w:trPr>
          <w:trHeight w:val="459"/>
        </w:trPr>
        <w:tc>
          <w:tcPr>
            <w:tcW w:w="1605" w:type="dxa"/>
            <w:vAlign w:val="center"/>
          </w:tcPr>
          <w:p w14:paraId="1E172294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proofErr w:type="spellStart"/>
            <w:r w:rsidRPr="007E62D1">
              <w:rPr>
                <w:sz w:val="20"/>
                <w:szCs w:val="20"/>
              </w:rPr>
              <w:t>Glycyrrhizic</w:t>
            </w:r>
            <w:proofErr w:type="spellEnd"/>
            <w:r w:rsidRPr="007E62D1">
              <w:rPr>
                <w:sz w:val="20"/>
                <w:szCs w:val="20"/>
              </w:rPr>
              <w:t xml:space="preserve"> acid</w:t>
            </w:r>
          </w:p>
        </w:tc>
        <w:tc>
          <w:tcPr>
            <w:tcW w:w="1038" w:type="dxa"/>
            <w:vAlign w:val="center"/>
          </w:tcPr>
          <w:p w14:paraId="78963CF6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36ADA83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3F1B5A1D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175CE85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09475635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5A92A874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Xylitol</w:t>
            </w:r>
          </w:p>
        </w:tc>
        <w:tc>
          <w:tcPr>
            <w:tcW w:w="1038" w:type="dxa"/>
            <w:vAlign w:val="center"/>
          </w:tcPr>
          <w:p w14:paraId="47554C3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2E59F7A2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4C7DBBEC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0E9F1DCF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  <w:tr w:rsidR="00D41021" w:rsidRPr="007E62D1" w14:paraId="303E8C55" w14:textId="77777777" w:rsidTr="00D41021">
        <w:trPr>
          <w:trHeight w:val="222"/>
        </w:trPr>
        <w:tc>
          <w:tcPr>
            <w:tcW w:w="1605" w:type="dxa"/>
            <w:vAlign w:val="center"/>
          </w:tcPr>
          <w:p w14:paraId="10C2F816" w14:textId="77777777" w:rsidR="00D41021" w:rsidRPr="007E62D1" w:rsidRDefault="00D41021" w:rsidP="00D41021">
            <w:pPr>
              <w:jc w:val="center"/>
              <w:rPr>
                <w:sz w:val="20"/>
                <w:szCs w:val="20"/>
              </w:rPr>
            </w:pPr>
            <w:r w:rsidRPr="007E62D1">
              <w:rPr>
                <w:sz w:val="20"/>
                <w:szCs w:val="20"/>
              </w:rPr>
              <w:t>DHB</w:t>
            </w:r>
          </w:p>
        </w:tc>
        <w:tc>
          <w:tcPr>
            <w:tcW w:w="1038" w:type="dxa"/>
            <w:vAlign w:val="center"/>
          </w:tcPr>
          <w:p w14:paraId="22B42CC0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75258389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3B340B0B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887" w:type="dxa"/>
            <w:vAlign w:val="center"/>
          </w:tcPr>
          <w:p w14:paraId="56986A9A" w14:textId="77777777" w:rsidR="00D41021" w:rsidRPr="007E62D1" w:rsidRDefault="00D41021" w:rsidP="00D41021">
            <w:pPr>
              <w:jc w:val="center"/>
              <w:rPr>
                <w:b/>
                <w:sz w:val="20"/>
                <w:szCs w:val="20"/>
              </w:rPr>
            </w:pPr>
            <w:r w:rsidRPr="007E62D1">
              <w:rPr>
                <w:b/>
                <w:sz w:val="20"/>
                <w:szCs w:val="20"/>
              </w:rPr>
              <w:t>-</w:t>
            </w:r>
          </w:p>
        </w:tc>
      </w:tr>
    </w:tbl>
    <w:p w14:paraId="002C41C8" w14:textId="77777777" w:rsidR="00FC79F1" w:rsidRDefault="00FC79F1"/>
    <w:p w14:paraId="1500A47E" w14:textId="77777777" w:rsidR="00D41021" w:rsidRDefault="00D41021"/>
    <w:p w14:paraId="7BCBC52E" w14:textId="77777777" w:rsidR="00D41021" w:rsidRDefault="00D41021"/>
    <w:p w14:paraId="048DB9BA" w14:textId="77777777" w:rsidR="00D41021" w:rsidRDefault="00D41021"/>
    <w:p w14:paraId="38D878C9" w14:textId="77777777" w:rsidR="00D41021" w:rsidRDefault="00D41021"/>
    <w:p w14:paraId="52A7166F" w14:textId="77777777" w:rsidR="00D41021" w:rsidRDefault="00D41021"/>
    <w:p w14:paraId="7F4C12AD" w14:textId="77777777" w:rsidR="00D41021" w:rsidRDefault="00D41021"/>
    <w:p w14:paraId="4A00387C" w14:textId="77777777" w:rsidR="00D41021" w:rsidRDefault="00D41021"/>
    <w:p w14:paraId="2D910BB2" w14:textId="77777777" w:rsidR="00D41021" w:rsidRDefault="00D41021"/>
    <w:p w14:paraId="6591AC5B" w14:textId="77777777" w:rsidR="00D41021" w:rsidRDefault="00D41021"/>
    <w:p w14:paraId="03332E7A" w14:textId="77777777" w:rsidR="00D41021" w:rsidRDefault="00D41021"/>
    <w:p w14:paraId="2F32357F" w14:textId="77777777" w:rsidR="00D41021" w:rsidRDefault="00D41021"/>
    <w:p w14:paraId="5B46A7AA" w14:textId="77777777" w:rsidR="00D41021" w:rsidRDefault="00D41021"/>
    <w:p w14:paraId="16C9B260" w14:textId="77777777" w:rsidR="00D41021" w:rsidRDefault="00D41021"/>
    <w:p w14:paraId="15BC7A32" w14:textId="77777777" w:rsidR="00D41021" w:rsidRDefault="00D41021"/>
    <w:p w14:paraId="2F222CFE" w14:textId="77777777" w:rsidR="00D41021" w:rsidRDefault="00D41021"/>
    <w:p w14:paraId="17A8E5BC" w14:textId="77777777" w:rsidR="00D41021" w:rsidRDefault="00D41021"/>
    <w:p w14:paraId="28A51ACB" w14:textId="77777777" w:rsidR="00D41021" w:rsidRDefault="00D41021"/>
    <w:p w14:paraId="199C4ACA" w14:textId="77777777" w:rsidR="00D41021" w:rsidRDefault="00D41021"/>
    <w:p w14:paraId="0EEC3BDB" w14:textId="77777777" w:rsidR="00D41021" w:rsidRDefault="00D41021"/>
    <w:p w14:paraId="6189C17D" w14:textId="77777777" w:rsidR="00D41021" w:rsidRDefault="00D41021"/>
    <w:p w14:paraId="72049CDC" w14:textId="77777777" w:rsidR="00D41021" w:rsidRDefault="00D41021"/>
    <w:p w14:paraId="1EDDABAF" w14:textId="77777777" w:rsidR="00D41021" w:rsidRDefault="00D41021"/>
    <w:p w14:paraId="3A37A30A" w14:textId="77777777" w:rsidR="00D41021" w:rsidRDefault="00D41021"/>
    <w:p w14:paraId="7449BDE1" w14:textId="77777777" w:rsidR="00D41021" w:rsidRDefault="00D41021"/>
    <w:p w14:paraId="2A93FCF4" w14:textId="77777777" w:rsidR="00D41021" w:rsidRDefault="00D41021"/>
    <w:p w14:paraId="02EC56CD" w14:textId="77777777" w:rsidR="00D41021" w:rsidRDefault="00D41021"/>
    <w:p w14:paraId="5E92EDAE" w14:textId="77777777" w:rsidR="00D41021" w:rsidRDefault="00D41021"/>
    <w:p w14:paraId="500E8BDB" w14:textId="77777777" w:rsidR="00D41021" w:rsidRDefault="00D41021"/>
    <w:p w14:paraId="0EFCDE48" w14:textId="653600B0" w:rsidR="00D41021" w:rsidRDefault="00D410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6580E2" wp14:editId="6CABA862">
                <wp:simplePos x="0" y="0"/>
                <wp:positionH relativeFrom="column">
                  <wp:posOffset>790575</wp:posOffset>
                </wp:positionH>
                <wp:positionV relativeFrom="paragraph">
                  <wp:posOffset>82550</wp:posOffset>
                </wp:positionV>
                <wp:extent cx="3543300" cy="979170"/>
                <wp:effectExtent l="0" t="3810" r="0" b="0"/>
                <wp:wrapSquare wrapText="bothSides"/>
                <wp:docPr id="125014996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B900" w14:textId="77777777" w:rsidR="00D41021" w:rsidRPr="00047FC5" w:rsidRDefault="00D41021" w:rsidP="00D4102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47FC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Table 1. </w:t>
                            </w:r>
                            <w:r w:rsidRPr="00047FC5">
                              <w:rPr>
                                <w:sz w:val="20"/>
                                <w:szCs w:val="20"/>
                              </w:rPr>
                              <w:t>Characterization of potential binding sites of sweet taste receptor for some sweeteners.</w:t>
                            </w:r>
                            <w:r w:rsidRPr="00047FC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Pr="00047FC5">
                              <w:rPr>
                                <w:sz w:val="20"/>
                                <w:szCs w:val="20"/>
                              </w:rPr>
                              <w:t>: Classified binding sites for the sweeteners</w:t>
                            </w:r>
                            <w:proofErr w:type="gramStart"/>
                            <w:r w:rsidRPr="00047FC5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047FC5">
                              <w:rPr>
                                <w:b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047FC5">
                              <w:rPr>
                                <w:sz w:val="20"/>
                                <w:szCs w:val="20"/>
                              </w:rPr>
                              <w:t xml:space="preserve">: Possible binding sites for the sweeteners; </w:t>
                            </w:r>
                            <w:r w:rsidRPr="00047FC5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047FC5">
                              <w:rPr>
                                <w:sz w:val="20"/>
                                <w:szCs w:val="20"/>
                              </w:rPr>
                              <w:t xml:space="preserve">: Unknown binding sites for the sweeteners. CMB: 2-carboxy-4’-methoxybenzophenone; DHB: 2,4-dihydroxybenzoic acid; NHDC: </w:t>
                            </w:r>
                            <w:proofErr w:type="spellStart"/>
                            <w:r w:rsidRPr="00047FC5">
                              <w:rPr>
                                <w:sz w:val="20"/>
                                <w:szCs w:val="20"/>
                              </w:rPr>
                              <w:t>Neohesperidin</w:t>
                            </w:r>
                            <w:proofErr w:type="spellEnd"/>
                            <w:r w:rsidRPr="00047FC5">
                              <w:rPr>
                                <w:sz w:val="20"/>
                                <w:szCs w:val="20"/>
                              </w:rPr>
                              <w:t xml:space="preserve"> Dihydrochalcone</w:t>
                            </w:r>
                            <w:r w:rsidRPr="00047FC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AC02C7" w14:textId="77777777" w:rsidR="00D41021" w:rsidRDefault="00D41021" w:rsidP="00D41021">
                            <w:pPr>
                              <w:numPr>
                                <w:ins w:id="0" w:author="Diomedes Logothetis" w:date="2010-01-20T08:41:00Z"/>
                              </w:num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580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25pt;margin-top:6.5pt;width:279pt;height:7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" filled="f" stroked="f">
                <v:textbox>
                  <w:txbxContent>
                    <w:p w14:paraId="4D1EB900" w14:textId="77777777" w:rsidR="00D41021" w:rsidRPr="00047FC5" w:rsidRDefault="00D41021" w:rsidP="00D4102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047FC5">
                        <w:rPr>
                          <w:b/>
                          <w:sz w:val="20"/>
                          <w:szCs w:val="20"/>
                        </w:rPr>
                        <w:t xml:space="preserve">Table 1. </w:t>
                      </w:r>
                      <w:r w:rsidRPr="00047FC5">
                        <w:rPr>
                          <w:sz w:val="20"/>
                          <w:szCs w:val="20"/>
                        </w:rPr>
                        <w:t>Characterization of potential binding sites of sweet taste receptor for some sweeteners.</w:t>
                      </w:r>
                      <w:r w:rsidRPr="00047FC5">
                        <w:rPr>
                          <w:b/>
                          <w:sz w:val="20"/>
                          <w:szCs w:val="20"/>
                        </w:rPr>
                        <w:t xml:space="preserve"> +</w:t>
                      </w:r>
                      <w:r w:rsidRPr="00047FC5">
                        <w:rPr>
                          <w:sz w:val="20"/>
                          <w:szCs w:val="20"/>
                        </w:rPr>
                        <w:t>: Classified binding sites for the sweeteners</w:t>
                      </w:r>
                      <w:proofErr w:type="gramStart"/>
                      <w:r w:rsidRPr="00047FC5">
                        <w:rPr>
                          <w:sz w:val="20"/>
                          <w:szCs w:val="20"/>
                        </w:rPr>
                        <w:t xml:space="preserve">; </w:t>
                      </w:r>
                      <w:r w:rsidRPr="00047FC5">
                        <w:rPr>
                          <w:b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047FC5">
                        <w:rPr>
                          <w:sz w:val="20"/>
                          <w:szCs w:val="20"/>
                        </w:rPr>
                        <w:t xml:space="preserve">: Possible binding sites for the sweeteners; </w:t>
                      </w:r>
                      <w:r w:rsidRPr="00047FC5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047FC5">
                        <w:rPr>
                          <w:sz w:val="20"/>
                          <w:szCs w:val="20"/>
                        </w:rPr>
                        <w:t xml:space="preserve">: Unknown binding sites for the sweeteners. CMB: 2-carboxy-4’-methoxybenzophenone; DHB: 2,4-dihydroxybenzoic acid; NHDC: </w:t>
                      </w:r>
                      <w:proofErr w:type="spellStart"/>
                      <w:r w:rsidRPr="00047FC5">
                        <w:rPr>
                          <w:sz w:val="20"/>
                          <w:szCs w:val="20"/>
                        </w:rPr>
                        <w:t>Neohesperidin</w:t>
                      </w:r>
                      <w:proofErr w:type="spellEnd"/>
                      <w:r w:rsidRPr="00047FC5">
                        <w:rPr>
                          <w:sz w:val="20"/>
                          <w:szCs w:val="20"/>
                        </w:rPr>
                        <w:t xml:space="preserve"> Dihydrochalcone</w:t>
                      </w:r>
                      <w:r w:rsidRPr="00047FC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AC02C7" w14:textId="77777777" w:rsidR="00D41021" w:rsidRDefault="00D41021" w:rsidP="00D41021">
                      <w:pPr>
                        <w:numPr>
                          <w:ins w:id="1" w:author="Diomedes Logothetis" w:date="2010-01-20T08:41:00Z"/>
                        </w:num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43FD2A" w14:textId="56B1271A" w:rsidR="00D41021" w:rsidRDefault="00D41021"/>
    <w:sectPr w:rsidR="00D4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1"/>
    <w:rsid w:val="00230E2B"/>
    <w:rsid w:val="00547EBF"/>
    <w:rsid w:val="00870A27"/>
    <w:rsid w:val="00BD14A0"/>
    <w:rsid w:val="00D41021"/>
    <w:rsid w:val="00EC6CCE"/>
    <w:rsid w:val="00FC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2B63"/>
  <w15:chartTrackingRefBased/>
  <w15:docId w15:val="{301FDC22-8737-484D-9780-5E0EB30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21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0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2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2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2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2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0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2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02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0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Cui</dc:creator>
  <cp:keywords/>
  <dc:description/>
  <cp:lastModifiedBy>Meng Cui</cp:lastModifiedBy>
  <cp:revision>1</cp:revision>
  <dcterms:created xsi:type="dcterms:W3CDTF">2024-05-24T17:39:00Z</dcterms:created>
  <dcterms:modified xsi:type="dcterms:W3CDTF">2024-05-24T17:41:00Z</dcterms:modified>
</cp:coreProperties>
</file>